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79" w:rsidRPr="007658CD" w:rsidRDefault="00E15379">
      <w:pPr>
        <w:rPr>
          <w:ins w:id="0" w:author="Windows 사용자" w:date="2014-07-02T13:24:00Z"/>
          <w:rFonts w:hint="eastAsia"/>
          <w:b/>
          <w:rPrChange w:id="1" w:author="Windows 사용자" w:date="2014-07-02T13:27:00Z">
            <w:rPr>
              <w:ins w:id="2" w:author="Windows 사용자" w:date="2014-07-02T13:24:00Z"/>
            </w:rPr>
          </w:rPrChange>
        </w:rPr>
      </w:pPr>
      <w:ins w:id="3" w:author="Windows 사용자" w:date="2014-07-02T13:24:00Z">
        <w:r w:rsidRPr="007658CD">
          <w:rPr>
            <w:rFonts w:hint="eastAsia"/>
            <w:b/>
            <w:rPrChange w:id="4" w:author="Windows 사용자" w:date="2014-07-02T13:27:00Z">
              <w:rPr>
                <w:rFonts w:hint="eastAsia"/>
              </w:rPr>
            </w:rPrChange>
          </w:rPr>
          <w:t xml:space="preserve">HW 2 </w:t>
        </w:r>
      </w:ins>
      <w:ins w:id="5" w:author="Windows 사용자" w:date="2014-07-02T13:29:00Z">
        <w:r w:rsidR="009023D4">
          <w:rPr>
            <w:b/>
          </w:rPr>
          <w:t>(</w:t>
        </w:r>
        <w:r w:rsidR="009023D4">
          <w:rPr>
            <w:rFonts w:hint="eastAsia"/>
            <w:b/>
          </w:rPr>
          <w:t>HW</w:t>
        </w:r>
      </w:ins>
      <w:ins w:id="6" w:author="Windows 사용자" w:date="2014-07-02T13:31:00Z">
        <w:r w:rsidR="009023D4">
          <w:rPr>
            <w:b/>
          </w:rPr>
          <w:t>_</w:t>
        </w:r>
        <w:r w:rsidR="009023D4">
          <w:rPr>
            <w:rFonts w:hint="eastAsia"/>
            <w:b/>
          </w:rPr>
          <w:t>BeeHive_0702.py)</w:t>
        </w:r>
      </w:ins>
    </w:p>
    <w:p w:rsidR="00EC7B04" w:rsidRDefault="00EC7B04">
      <w:pPr>
        <w:rPr>
          <w:ins w:id="7" w:author="Windows 사용자" w:date="2014-07-02T13:06:00Z"/>
          <w:rFonts w:hint="eastAsia"/>
        </w:rPr>
      </w:pPr>
      <w:ins w:id="8" w:author="Windows 사용자" w:date="2014-07-02T13:06:00Z">
        <w:r>
          <w:rPr>
            <w:rFonts w:hint="eastAsia"/>
          </w:rPr>
          <w:t xml:space="preserve">Enemy </w:t>
        </w:r>
      </w:ins>
      <w:ins w:id="9" w:author="Windows 사용자" w:date="2014-07-02T13:10:00Z">
        <w:r>
          <w:t>(</w:t>
        </w:r>
        <w:proofErr w:type="spellStart"/>
        <w:r>
          <w:t>hp</w:t>
        </w:r>
        <w:proofErr w:type="spellEnd"/>
        <w:r>
          <w:t xml:space="preserve"> 800</w:t>
        </w:r>
      </w:ins>
      <w:ins w:id="10" w:author="Windows 사용자" w:date="2014-07-02T13:13:00Z">
        <w:r w:rsidR="0072008D">
          <w:t xml:space="preserve">, </w:t>
        </w:r>
        <w:r w:rsidR="0072008D">
          <w:rPr>
            <w:rFonts w:hint="eastAsia"/>
          </w:rPr>
          <w:t>scariness 0.06</w:t>
        </w:r>
      </w:ins>
      <w:ins w:id="11" w:author="Windows 사용자" w:date="2014-07-02T13:10:00Z">
        <w:r>
          <w:t>)</w:t>
        </w:r>
      </w:ins>
    </w:p>
    <w:p w:rsidR="00EC7B04" w:rsidRDefault="00EC7B04" w:rsidP="00EC7B04">
      <w:pPr>
        <w:rPr>
          <w:ins w:id="12" w:author="Windows 사용자" w:date="2014-07-02T13:06:00Z"/>
        </w:rPr>
        <w:pPrChange w:id="13" w:author="Windows 사용자" w:date="2014-07-02T13:06:00Z">
          <w:pPr/>
        </w:pPrChange>
      </w:pPr>
      <w:ins w:id="14" w:author="Windows 사용자" w:date="2014-07-02T13:06:00Z">
        <w:r>
          <w:tab/>
        </w:r>
        <w:r>
          <w:rPr>
            <w:rFonts w:hint="eastAsia"/>
          </w:rPr>
          <w:t>Hive 공격</w:t>
        </w:r>
        <w:r w:rsidR="0072008D">
          <w:rPr>
            <w:rFonts w:hint="eastAsia"/>
          </w:rPr>
          <w:t>. 1</w:t>
        </w:r>
      </w:ins>
      <w:ins w:id="15" w:author="Windows 사용자" w:date="2014-07-02T13:13:00Z">
        <w:r w:rsidR="0072008D">
          <w:t>회</w:t>
        </w:r>
      </w:ins>
      <w:ins w:id="16" w:author="Windows 사용자" w:date="2014-07-02T13:06:00Z">
        <w:r w:rsidR="0072008D">
          <w:rPr>
            <w:rFonts w:hint="eastAsia"/>
          </w:rPr>
          <w:t xml:space="preserve"> </w:t>
        </w:r>
      </w:ins>
      <w:ins w:id="17" w:author="Windows 사용자" w:date="2014-07-02T13:13:00Z">
        <w:r w:rsidR="0072008D">
          <w:rPr>
            <w:rFonts w:hint="eastAsia"/>
          </w:rPr>
          <w:t xml:space="preserve">공격 시 </w:t>
        </w:r>
        <w:r w:rsidR="0072008D">
          <w:t>scariness*1000</w:t>
        </w:r>
        <w:r w:rsidR="0072008D">
          <w:rPr>
            <w:rFonts w:hint="eastAsia"/>
          </w:rPr>
          <w:t xml:space="preserve">의 </w:t>
        </w:r>
        <w:r w:rsidR="0072008D">
          <w:t xml:space="preserve">damage </w:t>
        </w:r>
      </w:ins>
    </w:p>
    <w:p w:rsidR="00EC7B04" w:rsidRDefault="00EC7B04" w:rsidP="0072008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370"/>
        </w:tabs>
        <w:rPr>
          <w:ins w:id="18" w:author="Windows 사용자" w:date="2014-07-02T13:12:00Z"/>
        </w:rPr>
        <w:pPrChange w:id="19" w:author="Windows 사용자" w:date="2014-07-02T13:12:00Z">
          <w:pPr/>
        </w:pPrChange>
      </w:pPr>
      <w:ins w:id="20" w:author="Windows 사용자" w:date="2014-07-02T13:07:00Z">
        <w:r>
          <w:tab/>
          <w:t>100</w:t>
        </w:r>
        <w:r>
          <w:rPr>
            <w:rFonts w:hint="eastAsia"/>
          </w:rPr>
          <w:t xml:space="preserve">회 공격 내에 Hive 생존 </w:t>
        </w:r>
      </w:ins>
      <w:ins w:id="21" w:author="Windows 사용자" w:date="2014-07-02T13:08:00Z">
        <w:r>
          <w:rPr>
            <w:rFonts w:hint="eastAsia"/>
          </w:rPr>
          <w:t xml:space="preserve">시 공격 종료 </w:t>
        </w:r>
      </w:ins>
      <w:ins w:id="22" w:author="Windows 사용자" w:date="2014-07-02T13:12:00Z">
        <w:r w:rsidR="0072008D">
          <w:tab/>
        </w:r>
        <w:r w:rsidR="0072008D">
          <w:tab/>
        </w:r>
      </w:ins>
    </w:p>
    <w:p w:rsidR="0072008D" w:rsidRDefault="0072008D" w:rsidP="0072008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370"/>
        </w:tabs>
        <w:rPr>
          <w:ins w:id="23" w:author="Windows 사용자" w:date="2014-07-02T13:08:00Z"/>
        </w:rPr>
        <w:pPrChange w:id="24" w:author="Windows 사용자" w:date="2014-07-02T13:12:00Z">
          <w:pPr/>
        </w:pPrChange>
      </w:pPr>
      <w:ins w:id="25" w:author="Windows 사용자" w:date="2014-07-02T13:12:00Z">
        <w:r>
          <w:tab/>
          <w:t>S</w:t>
        </w:r>
        <w:r>
          <w:rPr>
            <w:rFonts w:hint="eastAsia"/>
          </w:rPr>
          <w:t xml:space="preserve">cariness 에 따라 </w:t>
        </w:r>
      </w:ins>
      <w:ins w:id="26" w:author="Windows 사용자" w:date="2014-07-02T13:13:00Z">
        <w:r>
          <w:rPr>
            <w:rFonts w:hint="eastAsia"/>
          </w:rPr>
          <w:t xml:space="preserve">벌들의 초기 </w:t>
        </w:r>
        <w:proofErr w:type="spellStart"/>
        <w:r>
          <w:rPr>
            <w:rFonts w:hint="eastAsia"/>
          </w:rPr>
          <w:t>defcon</w:t>
        </w:r>
        <w:proofErr w:type="spellEnd"/>
        <w:r>
          <w:rPr>
            <w:rFonts w:hint="eastAsia"/>
          </w:rPr>
          <w:t xml:space="preserve"> 결정</w:t>
        </w:r>
      </w:ins>
    </w:p>
    <w:p w:rsidR="00EC7B04" w:rsidRDefault="00EC7B04">
      <w:pPr>
        <w:rPr>
          <w:ins w:id="27" w:author="Windows 사용자" w:date="2014-07-02T13:10:00Z"/>
        </w:rPr>
      </w:pPr>
    </w:p>
    <w:p w:rsidR="00EC7B04" w:rsidRDefault="00EC7B04">
      <w:pPr>
        <w:rPr>
          <w:ins w:id="28" w:author="Windows 사용자" w:date="2014-07-02T13:10:00Z"/>
          <w:rFonts w:hint="eastAsia"/>
        </w:rPr>
      </w:pPr>
      <w:ins w:id="29" w:author="Windows 사용자" w:date="2014-07-02T13:10:00Z">
        <w:r>
          <w:rPr>
            <w:rFonts w:hint="eastAsia"/>
          </w:rPr>
          <w:t xml:space="preserve">Hive </w:t>
        </w:r>
        <w:r>
          <w:t>(</w:t>
        </w:r>
        <w:proofErr w:type="spellStart"/>
        <w:r>
          <w:t>hp</w:t>
        </w:r>
        <w:proofErr w:type="spellEnd"/>
        <w:r>
          <w:t xml:space="preserve"> 800) </w:t>
        </w:r>
      </w:ins>
    </w:p>
    <w:p w:rsidR="0072008D" w:rsidRDefault="0072008D">
      <w:pPr>
        <w:rPr>
          <w:ins w:id="30" w:author="Windows 사용자" w:date="2014-07-02T13:14:00Z"/>
        </w:rPr>
      </w:pPr>
    </w:p>
    <w:p w:rsidR="0072008D" w:rsidRDefault="0072008D">
      <w:pPr>
        <w:rPr>
          <w:ins w:id="31" w:author="Windows 사용자" w:date="2014-07-02T13:14:00Z"/>
        </w:rPr>
      </w:pPr>
      <w:ins w:id="32" w:author="Windows 사용자" w:date="2014-07-02T13:14:00Z">
        <w:r>
          <w:t>Bee</w:t>
        </w:r>
      </w:ins>
    </w:p>
    <w:p w:rsidR="0072008D" w:rsidRDefault="0072008D">
      <w:pPr>
        <w:rPr>
          <w:rFonts w:hint="eastAsia"/>
        </w:rPr>
      </w:pPr>
      <w:ins w:id="33" w:author="Windows 사용자" w:date="2014-07-02T13:14:00Z">
        <w:r>
          <w:tab/>
        </w:r>
        <w:r>
          <w:rPr>
            <w:rFonts w:hint="eastAsia"/>
          </w:rPr>
          <w:t xml:space="preserve">총 </w:t>
        </w:r>
        <w:r>
          <w:t>1000</w:t>
        </w:r>
        <w:r>
          <w:rPr>
            <w:rFonts w:hint="eastAsia"/>
          </w:rPr>
          <w:t>마리.</w:t>
        </w:r>
        <w:r>
          <w:t xml:space="preserve"> </w:t>
        </w:r>
      </w:ins>
      <w:ins w:id="34" w:author="Windows 사용자" w:date="2014-07-02T13:16:00Z">
        <w:r>
          <w:rPr>
            <w:rFonts w:hint="eastAsia"/>
          </w:rPr>
          <w:t xml:space="preserve">그 중 </w:t>
        </w:r>
        <w:r>
          <w:t>soldier bee</w:t>
        </w:r>
        <w:r>
          <w:rPr>
            <w:rFonts w:hint="eastAsia"/>
          </w:rPr>
          <w:t xml:space="preserve">의 비율 </w:t>
        </w:r>
        <w:r>
          <w:t>(</w:t>
        </w:r>
        <w:r>
          <w:rPr>
            <w:rFonts w:hint="eastAsia"/>
          </w:rPr>
          <w:t>x)</w:t>
        </w:r>
      </w:ins>
    </w:p>
    <w:p w:rsidR="00E2682D" w:rsidRDefault="00EC7B04" w:rsidP="0072008D">
      <w:pPr>
        <w:ind w:firstLine="800"/>
        <w:pPrChange w:id="35" w:author="Windows 사용자" w:date="2014-07-02T13:14:00Z">
          <w:pPr/>
        </w:pPrChange>
      </w:pPr>
      <w:r>
        <w:rPr>
          <w:rFonts w:hint="eastAsia"/>
        </w:rPr>
        <w:t xml:space="preserve">Soldier bee </w:t>
      </w:r>
    </w:p>
    <w:p w:rsidR="00EC7B04" w:rsidDel="00EC7B04" w:rsidRDefault="00EC7B04">
      <w:pPr>
        <w:rPr>
          <w:del w:id="36" w:author="Windows 사용자" w:date="2014-07-02T13:08:00Z"/>
        </w:rPr>
      </w:pPr>
      <w:r>
        <w:tab/>
      </w:r>
      <w:ins w:id="37" w:author="Windows 사용자" w:date="2014-07-02T13:14:00Z">
        <w:r w:rsidR="0072008D">
          <w:tab/>
        </w:r>
      </w:ins>
      <w:del w:id="38" w:author="Windows 사용자" w:date="2014-07-02T13:08:00Z">
        <w:r w:rsidDel="00EC7B04">
          <w:rPr>
            <w:rFonts w:hint="eastAsia"/>
          </w:rPr>
          <w:delText>전투 참여도</w:delText>
        </w:r>
        <w:r w:rsidDel="00EC7B04">
          <w:delText>: uniform distribution</w:delText>
        </w:r>
        <w:r w:rsidDel="00EC7B04">
          <w:delText xml:space="preserve"> </w:delText>
        </w:r>
      </w:del>
    </w:p>
    <w:p w:rsidR="00EC7B04" w:rsidRDefault="00EC7B04">
      <w:del w:id="39" w:author="Windows 사용자" w:date="2014-07-02T13:08:00Z">
        <w:r w:rsidDel="00EC7B04">
          <w:tab/>
        </w:r>
      </w:del>
      <w:r>
        <w:rPr>
          <w:rFonts w:hint="eastAsia"/>
        </w:rPr>
        <w:t>1회 적 공격 후 사망,</w:t>
      </w:r>
      <w:ins w:id="40" w:author="Windows 사용자" w:date="2014-07-02T13:33:00Z">
        <w:r w:rsidR="00D91D99">
          <w:t xml:space="preserve"> </w:t>
        </w:r>
        <w:r w:rsidR="00D91D99">
          <w:rPr>
            <w:rFonts w:hint="eastAsia"/>
          </w:rPr>
          <w:t>공격</w:t>
        </w:r>
        <w:r w:rsidR="00D91D99">
          <w:t xml:space="preserve"> </w:t>
        </w:r>
        <w:proofErr w:type="spellStart"/>
        <w:r w:rsidR="00D91D99">
          <w:rPr>
            <w:rFonts w:hint="eastAsia"/>
          </w:rPr>
          <w:t>데미지</w:t>
        </w:r>
        <w:proofErr w:type="spellEnd"/>
        <w:r w:rsidR="00D91D99">
          <w:rPr>
            <w:rFonts w:hint="eastAsia"/>
          </w:rPr>
          <w:t xml:space="preserve"> </w:t>
        </w:r>
        <w:r w:rsidR="00D91D99">
          <w:t xml:space="preserve">2, </w:t>
        </w:r>
      </w:ins>
      <w:del w:id="41" w:author="Windows 사용자" w:date="2014-07-02T13:33:00Z">
        <w:r w:rsidDel="00D91D99">
          <w:rPr>
            <w:rFonts w:hint="eastAsia"/>
          </w:rPr>
          <w:delText xml:space="preserve"> </w:delText>
        </w:r>
      </w:del>
      <w:bookmarkStart w:id="42" w:name="_GoBack"/>
      <w:bookmarkEnd w:id="42"/>
      <w:r>
        <w:rPr>
          <w:rFonts w:hint="eastAsia"/>
        </w:rPr>
        <w:t xml:space="preserve">사망 시 </w:t>
      </w:r>
      <w:proofErr w:type="spellStart"/>
      <w:r>
        <w:rPr>
          <w:rFonts w:hint="eastAsia"/>
        </w:rPr>
        <w:t>Defcon</w:t>
      </w:r>
      <w:proofErr w:type="spellEnd"/>
      <w:r>
        <w:t xml:space="preserve"> </w:t>
      </w:r>
      <w:r>
        <w:rPr>
          <w:rFonts w:hint="eastAsia"/>
        </w:rPr>
        <w:t xml:space="preserve">레벨 상승 </w:t>
      </w:r>
      <w:ins w:id="43" w:author="Windows 사용자" w:date="2014-07-02T13:17:00Z">
        <w:r w:rsidR="0072008D">
          <w:t>(</w:t>
        </w:r>
        <w:r w:rsidR="0072008D">
          <w:rPr>
            <w:rFonts w:hint="eastAsia"/>
          </w:rPr>
          <w:t xml:space="preserve">상승률 </w:t>
        </w:r>
        <w:r w:rsidR="0072008D">
          <w:t>r</w:t>
        </w:r>
      </w:ins>
      <w:ins w:id="44" w:author="Windows 사용자" w:date="2014-07-02T13:28:00Z">
        <w:r w:rsidR="007658CD">
          <w:t xml:space="preserve"> </w:t>
        </w:r>
      </w:ins>
      <w:ins w:id="45" w:author="Windows 사용자" w:date="2014-07-02T13:17:00Z">
        <w:r w:rsidR="0072008D">
          <w:t>)</w:t>
        </w:r>
      </w:ins>
    </w:p>
    <w:p w:rsidR="00EC7B04" w:rsidRDefault="007658CD" w:rsidP="0072008D">
      <w:pPr>
        <w:ind w:left="800" w:firstLine="800"/>
        <w:pPrChange w:id="46" w:author="Windows 사용자" w:date="2014-07-02T13:14:00Z">
          <w:pPr/>
        </w:pPrChange>
      </w:pPr>
      <w:proofErr w:type="spellStart"/>
      <w:ins w:id="47" w:author="Windows 사용자" w:date="2014-07-02T13:26:00Z">
        <w:r>
          <w:t>d</w:t>
        </w:r>
      </w:ins>
      <w:ins w:id="48" w:author="Windows 사용자" w:date="2014-07-02T13:08:00Z">
        <w:r w:rsidR="00EC7B04">
          <w:rPr>
            <w:rFonts w:hint="eastAsia"/>
          </w:rPr>
          <w:t>efcon</w:t>
        </w:r>
        <w:proofErr w:type="spellEnd"/>
        <w:r w:rsidR="00EC7B04">
          <w:rPr>
            <w:rFonts w:hint="eastAsia"/>
          </w:rPr>
          <w:t xml:space="preserve"> 에 따른 </w:t>
        </w:r>
        <w:moveToRangeStart w:id="49" w:author="Windows 사용자" w:date="2014-07-02T13:08:00Z" w:name="move392069852"/>
        <w:r w:rsidR="00EC7B04">
          <w:rPr>
            <w:rFonts w:hint="eastAsia"/>
          </w:rPr>
          <w:t>전투 참여도</w:t>
        </w:r>
        <w:r w:rsidR="00EC7B04">
          <w:t>: uniform distribution</w:t>
        </w:r>
      </w:ins>
      <w:moveToRangeEnd w:id="49"/>
    </w:p>
    <w:p w:rsidR="00EC7B04" w:rsidRDefault="00EC7B04">
      <w:pPr>
        <w:rPr>
          <w:ins w:id="50" w:author="Windows 사용자" w:date="2014-07-02T13:09:00Z"/>
        </w:rPr>
      </w:pPr>
    </w:p>
    <w:p w:rsidR="00EC7B04" w:rsidRDefault="00EC7B04" w:rsidP="0072008D">
      <w:pPr>
        <w:ind w:firstLine="800"/>
        <w:rPr>
          <w:ins w:id="51" w:author="Windows 사용자" w:date="2014-07-02T13:08:00Z"/>
          <w:rFonts w:hint="eastAsia"/>
        </w:rPr>
        <w:pPrChange w:id="52" w:author="Windows 사용자" w:date="2014-07-02T13:14:00Z">
          <w:pPr/>
        </w:pPrChange>
      </w:pPr>
      <w:ins w:id="53" w:author="Windows 사용자" w:date="2014-07-02T13:08:00Z">
        <w:r>
          <w:rPr>
            <w:rFonts w:hint="eastAsia"/>
          </w:rPr>
          <w:t xml:space="preserve">Worker bee </w:t>
        </w:r>
      </w:ins>
    </w:p>
    <w:p w:rsidR="00EC7B04" w:rsidRDefault="00EC7B04">
      <w:pPr>
        <w:rPr>
          <w:ins w:id="54" w:author="Windows 사용자" w:date="2014-07-02T13:14:00Z"/>
        </w:rPr>
      </w:pPr>
      <w:ins w:id="55" w:author="Windows 사용자" w:date="2014-07-02T13:08:00Z">
        <w:r>
          <w:tab/>
        </w:r>
      </w:ins>
      <w:ins w:id="56" w:author="Windows 사용자" w:date="2014-07-02T13:14:00Z">
        <w:r w:rsidR="0072008D">
          <w:tab/>
        </w:r>
      </w:ins>
      <w:ins w:id="57" w:author="Windows 사용자" w:date="2014-07-02T13:09:00Z">
        <w:r>
          <w:rPr>
            <w:rFonts w:hint="eastAsia"/>
          </w:rPr>
          <w:t xml:space="preserve">Hive의 </w:t>
        </w:r>
        <w:proofErr w:type="spellStart"/>
        <w:r>
          <w:rPr>
            <w:rFonts w:hint="eastAsia"/>
          </w:rPr>
          <w:t>hp</w:t>
        </w:r>
        <w:proofErr w:type="spellEnd"/>
        <w:r>
          <w:rPr>
            <w:rFonts w:hint="eastAsia"/>
          </w:rPr>
          <w:t>가 일정 수준</w:t>
        </w:r>
      </w:ins>
      <w:ins w:id="58" w:author="Windows 사용자" w:date="2014-07-02T13:12:00Z">
        <w:r w:rsidR="0072008D">
          <w:rPr>
            <w:rFonts w:hint="eastAsia"/>
          </w:rPr>
          <w:t>(threshold)</w:t>
        </w:r>
      </w:ins>
      <w:ins w:id="59" w:author="Windows 사용자" w:date="2014-07-02T13:09:00Z">
        <w:r>
          <w:rPr>
            <w:rFonts w:hint="eastAsia"/>
          </w:rPr>
          <w:t xml:space="preserve"> 이하로 떨어지면 </w:t>
        </w:r>
        <w:r>
          <w:t xml:space="preserve">Hive </w:t>
        </w:r>
        <w:r>
          <w:rPr>
            <w:rFonts w:hint="eastAsia"/>
          </w:rPr>
          <w:t xml:space="preserve">수리 </w:t>
        </w:r>
      </w:ins>
    </w:p>
    <w:p w:rsidR="0072008D" w:rsidRDefault="0072008D">
      <w:pPr>
        <w:rPr>
          <w:ins w:id="60" w:author="Windows 사용자" w:date="2014-07-02T13:16:00Z"/>
        </w:rPr>
      </w:pPr>
      <w:ins w:id="61" w:author="Windows 사용자" w:date="2014-07-02T13:14:00Z">
        <w:r>
          <w:tab/>
        </w:r>
        <w:r>
          <w:tab/>
          <w:t>3</w:t>
        </w:r>
        <w:r>
          <w:rPr>
            <w:rFonts w:hint="eastAsia"/>
          </w:rPr>
          <w:t>회 수리 가능</w:t>
        </w:r>
        <w:r w:rsidR="007658CD">
          <w:rPr>
            <w:rFonts w:hint="eastAsia"/>
          </w:rPr>
          <w:t xml:space="preserve">. </w:t>
        </w:r>
      </w:ins>
      <w:ins w:id="62" w:author="Windows 사용자" w:date="2014-07-02T13:32:00Z">
        <w:r w:rsidR="00D91D99">
          <w:t>1</w:t>
        </w:r>
      </w:ins>
      <w:ins w:id="63" w:author="Windows 사용자" w:date="2014-07-02T13:33:00Z">
        <w:r w:rsidR="00D91D99">
          <w:rPr>
            <w:rFonts w:hint="eastAsia"/>
          </w:rPr>
          <w:t xml:space="preserve">회 수리 시 </w:t>
        </w:r>
        <w:r w:rsidR="00D91D99">
          <w:t xml:space="preserve">0.35 </w:t>
        </w:r>
        <w:r w:rsidR="00D91D99">
          <w:rPr>
            <w:rFonts w:hint="eastAsia"/>
          </w:rPr>
          <w:t xml:space="preserve">회복. </w:t>
        </w:r>
      </w:ins>
      <w:ins w:id="64" w:author="Windows 사용자" w:date="2014-07-02T13:14:00Z">
        <w:r w:rsidR="007658CD">
          <w:rPr>
            <w:rFonts w:hint="eastAsia"/>
          </w:rPr>
          <w:t>3</w:t>
        </w:r>
      </w:ins>
      <w:ins w:id="65" w:author="Windows 사용자" w:date="2014-07-02T13:27:00Z">
        <w:r w:rsidR="007658CD">
          <w:t>회</w:t>
        </w:r>
      </w:ins>
      <w:ins w:id="66" w:author="Windows 사용자" w:date="2014-07-02T13:14:00Z">
        <w:r w:rsidR="007658CD">
          <w:rPr>
            <w:rFonts w:hint="eastAsia"/>
          </w:rPr>
          <w:t xml:space="preserve"> </w:t>
        </w:r>
      </w:ins>
      <w:ins w:id="67" w:author="Windows 사용자" w:date="2014-07-02T13:27:00Z">
        <w:r w:rsidR="007658CD">
          <w:rPr>
            <w:rFonts w:hint="eastAsia"/>
          </w:rPr>
          <w:t>수리 후 사망.</w:t>
        </w:r>
      </w:ins>
    </w:p>
    <w:p w:rsidR="0072008D" w:rsidRDefault="0072008D">
      <w:pPr>
        <w:rPr>
          <w:ins w:id="68" w:author="Windows 사용자" w:date="2014-07-02T13:09:00Z"/>
          <w:rFonts w:hint="eastAsia"/>
        </w:rPr>
      </w:pPr>
      <w:ins w:id="69" w:author="Windows 사용자" w:date="2014-07-02T13:16:00Z">
        <w:r>
          <w:tab/>
        </w:r>
        <w:r>
          <w:tab/>
        </w:r>
        <w:proofErr w:type="spellStart"/>
        <w:r w:rsidR="007658CD">
          <w:rPr>
            <w:rFonts w:hint="eastAsia"/>
          </w:rPr>
          <w:t>d</w:t>
        </w:r>
        <w:r>
          <w:rPr>
            <w:rFonts w:hint="eastAsia"/>
          </w:rPr>
          <w:t>efcon</w:t>
        </w:r>
        <w:proofErr w:type="spellEnd"/>
        <w:r>
          <w:t xml:space="preserve"> </w:t>
        </w:r>
        <w:r>
          <w:rPr>
            <w:rFonts w:hint="eastAsia"/>
          </w:rPr>
          <w:t>에 따른 수리 참여도</w:t>
        </w:r>
        <w:r w:rsidR="007658CD">
          <w:t>:</w:t>
        </w:r>
      </w:ins>
      <w:ins w:id="70" w:author="Windows 사용자" w:date="2014-07-02T13:27:00Z">
        <w:r w:rsidR="007658CD">
          <w:t xml:space="preserve"> </w:t>
        </w:r>
      </w:ins>
      <w:ins w:id="71" w:author="Windows 사용자" w:date="2014-07-02T13:20:00Z">
        <w:r>
          <w:rPr>
            <w:rFonts w:hint="eastAsia"/>
          </w:rPr>
          <w:t>uniform</w:t>
        </w:r>
      </w:ins>
      <w:ins w:id="72" w:author="Windows 사용자" w:date="2014-07-02T13:18:00Z">
        <w:r>
          <w:t xml:space="preserve"> </w:t>
        </w:r>
      </w:ins>
      <w:ins w:id="73" w:author="Windows 사용자" w:date="2014-07-02T13:16:00Z">
        <w:r>
          <w:rPr>
            <w:rFonts w:hint="eastAsia"/>
          </w:rPr>
          <w:t xml:space="preserve">distribution </w:t>
        </w:r>
      </w:ins>
    </w:p>
    <w:p w:rsidR="0072008D" w:rsidRDefault="0072008D" w:rsidP="00EC7B04">
      <w:pPr>
        <w:rPr>
          <w:ins w:id="74" w:author="Windows 사용자" w:date="2014-07-02T13:19:00Z"/>
        </w:rPr>
        <w:pPrChange w:id="75" w:author="Windows 사용자" w:date="2014-07-02T13:11:00Z">
          <w:pPr/>
        </w:pPrChange>
      </w:pPr>
    </w:p>
    <w:p w:rsidR="0072008D" w:rsidRDefault="0072008D" w:rsidP="00EC7B04">
      <w:pPr>
        <w:rPr>
          <w:ins w:id="76" w:author="Windows 사용자" w:date="2014-07-02T13:12:00Z"/>
          <w:rFonts w:hint="eastAsia"/>
        </w:rPr>
        <w:pPrChange w:id="77" w:author="Windows 사용자" w:date="2014-07-02T13:11:00Z">
          <w:pPr/>
        </w:pPrChange>
      </w:pPr>
      <w:ins w:id="78" w:author="Windows 사용자" w:date="2014-07-02T13:19:00Z">
        <w:r>
          <w:rPr>
            <w:rFonts w:hint="eastAsia"/>
          </w:rPr>
          <w:t xml:space="preserve">전투 종료 조건 </w:t>
        </w:r>
      </w:ins>
    </w:p>
    <w:p w:rsidR="0072008D" w:rsidRDefault="0072008D" w:rsidP="0072008D">
      <w:pPr>
        <w:pStyle w:val="a4"/>
        <w:numPr>
          <w:ilvl w:val="0"/>
          <w:numId w:val="1"/>
        </w:numPr>
        <w:ind w:leftChars="0"/>
        <w:rPr>
          <w:ins w:id="79" w:author="Windows 사용자" w:date="2014-07-02T13:19:00Z"/>
          <w:rFonts w:hint="eastAsia"/>
        </w:rPr>
        <w:pPrChange w:id="80" w:author="Windows 사용자" w:date="2014-07-02T13:19:00Z">
          <w:pPr/>
        </w:pPrChange>
      </w:pPr>
      <w:ins w:id="81" w:author="Windows 사용자" w:date="2014-07-02T13:19:00Z">
        <w:r>
          <w:rPr>
            <w:rFonts w:hint="eastAsia"/>
          </w:rPr>
          <w:t xml:space="preserve">적의 </w:t>
        </w:r>
      </w:ins>
      <w:ins w:id="82" w:author="Windows 사용자" w:date="2014-07-02T13:18:00Z">
        <w:r>
          <w:rPr>
            <w:rFonts w:hint="eastAsia"/>
          </w:rPr>
          <w:t>100</w:t>
        </w:r>
        <w:r>
          <w:t>회</w:t>
        </w:r>
        <w:r>
          <w:t xml:space="preserve"> </w:t>
        </w:r>
      </w:ins>
      <w:ins w:id="83" w:author="Windows 사용자" w:date="2014-07-02T13:19:00Z">
        <w:r>
          <w:rPr>
            <w:rFonts w:hint="eastAsia"/>
          </w:rPr>
          <w:t xml:space="preserve">공격 </w:t>
        </w:r>
      </w:ins>
    </w:p>
    <w:p w:rsidR="0072008D" w:rsidRDefault="0072008D" w:rsidP="0072008D">
      <w:pPr>
        <w:pStyle w:val="a4"/>
        <w:numPr>
          <w:ilvl w:val="0"/>
          <w:numId w:val="1"/>
        </w:numPr>
        <w:ind w:leftChars="0"/>
        <w:rPr>
          <w:ins w:id="84" w:author="Windows 사용자" w:date="2014-07-02T13:20:00Z"/>
          <w:rFonts w:hint="eastAsia"/>
        </w:rPr>
        <w:pPrChange w:id="85" w:author="Windows 사용자" w:date="2014-07-02T13:19:00Z">
          <w:pPr/>
        </w:pPrChange>
      </w:pPr>
      <w:ins w:id="86" w:author="Windows 사용자" w:date="2014-07-02T13:20:00Z">
        <w:r>
          <w:rPr>
            <w:rFonts w:hint="eastAsia"/>
          </w:rPr>
          <w:t xml:space="preserve">적의 </w:t>
        </w:r>
        <w:proofErr w:type="spellStart"/>
        <w:r>
          <w:rPr>
            <w:rFonts w:hint="eastAsia"/>
          </w:rPr>
          <w:t>hp</w:t>
        </w:r>
        <w:proofErr w:type="spellEnd"/>
        <w:r>
          <w:rPr>
            <w:rFonts w:hint="eastAsia"/>
          </w:rPr>
          <w:t xml:space="preserve"> 0 </w:t>
        </w:r>
        <w:r>
          <w:t>이하</w:t>
        </w:r>
      </w:ins>
    </w:p>
    <w:p w:rsidR="0072008D" w:rsidRDefault="0072008D" w:rsidP="0072008D">
      <w:pPr>
        <w:pStyle w:val="a4"/>
        <w:numPr>
          <w:ilvl w:val="0"/>
          <w:numId w:val="1"/>
        </w:numPr>
        <w:ind w:leftChars="0"/>
        <w:rPr>
          <w:ins w:id="87" w:author="Windows 사용자" w:date="2014-07-02T13:20:00Z"/>
        </w:rPr>
        <w:pPrChange w:id="88" w:author="Windows 사용자" w:date="2014-07-02T13:20:00Z">
          <w:pPr/>
        </w:pPrChange>
      </w:pPr>
      <w:ins w:id="89" w:author="Windows 사용자" w:date="2014-07-02T13:20:00Z">
        <w:r>
          <w:rPr>
            <w:rFonts w:hint="eastAsia"/>
          </w:rPr>
          <w:t xml:space="preserve">Hive의 </w:t>
        </w:r>
        <w:proofErr w:type="spellStart"/>
        <w:r>
          <w:t>hp</w:t>
        </w:r>
        <w:proofErr w:type="spellEnd"/>
        <w:r>
          <w:t xml:space="preserve"> 0</w:t>
        </w:r>
        <w:r>
          <w:rPr>
            <w:rFonts w:hint="eastAsia"/>
          </w:rPr>
          <w:t xml:space="preserve"> 이하 </w:t>
        </w:r>
      </w:ins>
    </w:p>
    <w:p w:rsidR="0072008D" w:rsidRDefault="0072008D" w:rsidP="0072008D">
      <w:pPr>
        <w:rPr>
          <w:ins w:id="90" w:author="Windows 사용자" w:date="2014-07-02T13:20:00Z"/>
        </w:rPr>
        <w:pPrChange w:id="91" w:author="Windows 사용자" w:date="2014-07-02T13:20:00Z">
          <w:pPr/>
        </w:pPrChange>
      </w:pPr>
    </w:p>
    <w:p w:rsidR="0072008D" w:rsidRPr="00E15379" w:rsidRDefault="0072008D" w:rsidP="0072008D">
      <w:pPr>
        <w:rPr>
          <w:rFonts w:hint="eastAsia"/>
          <w:rPrChange w:id="92" w:author="Windows 사용자" w:date="2014-07-02T13:23:00Z">
            <w:rPr>
              <w:rFonts w:hint="eastAsia"/>
            </w:rPr>
          </w:rPrChange>
        </w:rPr>
        <w:pPrChange w:id="93" w:author="Windows 사용자" w:date="2014-07-02T13:20:00Z">
          <w:pPr/>
        </w:pPrChange>
      </w:pPr>
      <w:ins w:id="94" w:author="Windows 사용자" w:date="2014-07-02T13:20:00Z">
        <w:r>
          <w:rPr>
            <w:rFonts w:hint="eastAsia"/>
          </w:rPr>
          <w:t>전</w:t>
        </w:r>
      </w:ins>
      <w:ins w:id="95" w:author="Windows 사용자" w:date="2014-07-02T13:21:00Z">
        <w:r>
          <w:rPr>
            <w:rFonts w:hint="eastAsia"/>
          </w:rPr>
          <w:t xml:space="preserve">투 종료 후 1000마리의 벌 중 </w:t>
        </w:r>
      </w:ins>
      <w:ins w:id="96" w:author="Windows 사용자" w:date="2014-07-02T13:22:00Z">
        <w:r>
          <w:rPr>
            <w:rFonts w:hint="eastAsia"/>
          </w:rPr>
          <w:t>생존</w:t>
        </w:r>
        <w:r w:rsidR="00E15379">
          <w:rPr>
            <w:rFonts w:hint="eastAsia"/>
          </w:rPr>
          <w:t>한 개체 수를</w:t>
        </w:r>
      </w:ins>
      <w:ins w:id="97" w:author="Windows 사용자" w:date="2014-07-02T13:24:00Z">
        <w:r w:rsidR="00E15379">
          <w:rPr>
            <w:rFonts w:hint="eastAsia"/>
          </w:rPr>
          <w:t>,</w:t>
        </w:r>
      </w:ins>
      <w:ins w:id="98" w:author="Windows 사용자" w:date="2014-07-02T13:22:00Z">
        <w:r w:rsidR="00E15379">
          <w:rPr>
            <w:rFonts w:hint="eastAsia"/>
          </w:rPr>
          <w:t xml:space="preserve"> </w:t>
        </w:r>
        <w:r w:rsidR="00E15379">
          <w:t>soldier bee</w:t>
        </w:r>
        <w:r w:rsidR="00E15379">
          <w:rPr>
            <w:rFonts w:hint="eastAsia"/>
          </w:rPr>
          <w:t xml:space="preserve"> 비율(x</w:t>
        </w:r>
      </w:ins>
      <w:ins w:id="99" w:author="Windows 사용자" w:date="2014-07-02T13:24:00Z">
        <w:r w:rsidR="00E15379">
          <w:rPr>
            <w:rFonts w:hint="eastAsia"/>
          </w:rPr>
          <w:t>축</w:t>
        </w:r>
      </w:ins>
      <w:ins w:id="100" w:author="Windows 사용자" w:date="2014-07-02T13:22:00Z">
        <w:r w:rsidR="00E15379">
          <w:rPr>
            <w:rFonts w:hint="eastAsia"/>
          </w:rPr>
          <w:t>) worker bee</w:t>
        </w:r>
      </w:ins>
      <w:ins w:id="101" w:author="Windows 사용자" w:date="2014-07-02T13:23:00Z">
        <w:r w:rsidR="00E15379">
          <w:rPr>
            <w:rFonts w:hint="eastAsia"/>
          </w:rPr>
          <w:t xml:space="preserve">가 수리를 개시하는 hive </w:t>
        </w:r>
        <w:proofErr w:type="spellStart"/>
        <w:r w:rsidR="00E15379">
          <w:t>hp</w:t>
        </w:r>
      </w:ins>
      <w:proofErr w:type="spellEnd"/>
      <w:ins w:id="102" w:author="Windows 사용자" w:date="2014-07-02T13:24:00Z">
        <w:r w:rsidR="00E15379">
          <w:t xml:space="preserve"> </w:t>
        </w:r>
        <w:r w:rsidR="00E15379">
          <w:rPr>
            <w:rFonts w:hint="eastAsia"/>
          </w:rPr>
          <w:t>수준</w:t>
        </w:r>
      </w:ins>
      <w:ins w:id="103" w:author="Windows 사용자" w:date="2014-07-02T13:23:00Z">
        <w:r w:rsidR="00E15379">
          <w:t>(%) (</w:t>
        </w:r>
        <w:r w:rsidR="00E15379">
          <w:rPr>
            <w:rFonts w:hint="eastAsia"/>
          </w:rPr>
          <w:t>y</w:t>
        </w:r>
      </w:ins>
      <w:ins w:id="104" w:author="Windows 사용자" w:date="2014-07-02T13:24:00Z">
        <w:r w:rsidR="00E15379">
          <w:rPr>
            <w:rFonts w:hint="eastAsia"/>
          </w:rPr>
          <w:t>축)</w:t>
        </w:r>
      </w:ins>
      <w:ins w:id="105" w:author="Windows 사용자" w:date="2014-07-02T13:23:00Z">
        <w:r w:rsidR="00E15379">
          <w:t xml:space="preserve"> </w:t>
        </w:r>
      </w:ins>
      <w:ins w:id="106" w:author="Windows 사용자" w:date="2014-07-02T13:24:00Z">
        <w:r w:rsidR="00E15379">
          <w:rPr>
            <w:rFonts w:hint="eastAsia"/>
          </w:rPr>
          <w:t xml:space="preserve">에 따라 plot </w:t>
        </w:r>
      </w:ins>
    </w:p>
    <w:sectPr w:rsidR="0072008D" w:rsidRPr="00E15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423E"/>
    <w:multiLevelType w:val="hybridMultilevel"/>
    <w:tmpl w:val="98406E5A"/>
    <w:lvl w:ilvl="0" w:tplc="90CED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04"/>
    <w:rsid w:val="0072008D"/>
    <w:rsid w:val="007658CD"/>
    <w:rsid w:val="009023D4"/>
    <w:rsid w:val="00D91D99"/>
    <w:rsid w:val="00E15379"/>
    <w:rsid w:val="00E2682D"/>
    <w:rsid w:val="00E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672AB-5FE5-4186-9753-B2BD2389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B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7B0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200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13A1-818D-4696-9660-375E120B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2014-07-02T04:01:00Z</dcterms:created>
  <dcterms:modified xsi:type="dcterms:W3CDTF">2014-07-02T04:33:00Z</dcterms:modified>
</cp:coreProperties>
</file>